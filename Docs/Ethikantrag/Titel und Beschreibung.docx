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C3C7" w14:textId="1FDF9020" w:rsidR="00B25ABC" w:rsidRPr="00B25ABC" w:rsidRDefault="00B25ABC" w:rsidP="00B25ABC">
      <w:pPr>
        <w:spacing w:line="360" w:lineRule="auto"/>
        <w:rPr>
          <w:rFonts w:ascii="Arial" w:hAnsi="Arial" w:cs="Arial"/>
          <w:b/>
          <w:bCs/>
        </w:rPr>
      </w:pPr>
      <w:r w:rsidRPr="00B25ABC">
        <w:rPr>
          <w:rFonts w:ascii="Arial" w:hAnsi="Arial" w:cs="Arial"/>
          <w:b/>
          <w:bCs/>
        </w:rPr>
        <w:t>Name Antrag:</w:t>
      </w:r>
    </w:p>
    <w:p w14:paraId="03F08292" w14:textId="2E987D9E" w:rsidR="002004D7" w:rsidRPr="00B25ABC" w:rsidRDefault="00334474" w:rsidP="00B25AB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Nutzungsverhalten, Einstellungen und Folgen der Nutzung von </w:t>
      </w:r>
      <w:proofErr w:type="spellStart"/>
      <w:r>
        <w:rPr>
          <w:rFonts w:ascii="Arial" w:hAnsi="Arial" w:cs="Arial"/>
        </w:rPr>
        <w:t>ChatGPT</w:t>
      </w:r>
      <w:proofErr w:type="spellEnd"/>
      <w:r>
        <w:rPr>
          <w:rFonts w:ascii="Arial" w:hAnsi="Arial" w:cs="Arial"/>
        </w:rPr>
        <w:t xml:space="preserve"> und ähnlichen KI-Tools unter </w:t>
      </w:r>
      <w:del w:id="0" w:author="Anka K" w:date="2023-06-26T09:21:00Z">
        <w:r w:rsidDel="00111F39">
          <w:rPr>
            <w:rFonts w:ascii="Arial" w:hAnsi="Arial" w:cs="Arial"/>
          </w:rPr>
          <w:delText xml:space="preserve">Psychologiestudierenden </w:delText>
        </w:r>
      </w:del>
      <w:ins w:id="1" w:author="Anka K" w:date="2023-06-26T09:21:00Z">
        <w:r w:rsidR="00111F39">
          <w:rPr>
            <w:rFonts w:ascii="Arial" w:hAnsi="Arial" w:cs="Arial"/>
          </w:rPr>
          <w:t>Studierenden</w:t>
        </w:r>
        <w:r w:rsidR="00111F39">
          <w:rPr>
            <w:rFonts w:ascii="Arial" w:hAnsi="Arial" w:cs="Arial"/>
          </w:rPr>
          <w:t xml:space="preserve"> </w:t>
        </w:r>
      </w:ins>
    </w:p>
    <w:p w14:paraId="6CE9F193" w14:textId="4F8F0629" w:rsidR="00191323" w:rsidRPr="00B25ABC" w:rsidRDefault="00B25ABC" w:rsidP="00B25ABC">
      <w:pPr>
        <w:spacing w:line="360" w:lineRule="auto"/>
        <w:rPr>
          <w:rFonts w:ascii="Arial" w:hAnsi="Arial" w:cs="Arial"/>
          <w:b/>
          <w:bCs/>
        </w:rPr>
      </w:pPr>
      <w:r w:rsidRPr="00B25ABC">
        <w:rPr>
          <w:rFonts w:ascii="Arial" w:hAnsi="Arial" w:cs="Arial"/>
          <w:b/>
          <w:bCs/>
        </w:rPr>
        <w:t>Beschreibung Antrag:</w:t>
      </w:r>
    </w:p>
    <w:p w14:paraId="6F7DF98B" w14:textId="34B85AEB" w:rsidR="00B25ABC" w:rsidRPr="00064E57" w:rsidRDefault="00064E57" w:rsidP="00064E57">
      <w:pPr>
        <w:pStyle w:val="NormalWeb"/>
        <w:spacing w:after="0" w:line="360" w:lineRule="auto"/>
        <w:rPr>
          <w:rFonts w:ascii="Arial" w:hAnsi="Arial" w:cs="Arial"/>
          <w:color w:val="000000"/>
          <w:sz w:val="22"/>
          <w:szCs w:val="22"/>
        </w:rPr>
      </w:pPr>
      <w:r w:rsidRPr="00064E57">
        <w:rPr>
          <w:rFonts w:ascii="Arial" w:hAnsi="Arial" w:cs="Arial"/>
          <w:color w:val="000000"/>
          <w:sz w:val="22"/>
          <w:szCs w:val="22"/>
        </w:rPr>
        <w:t>In den letzten Jahren gab es große Fortschritte in künstlicher Intelligenz (KI), insbesondere im Bereich der Spracherkennung und -verarbeitung. Trotz der Verbreitung solcher Tools fehlen Studien zu möglichen Auswirkungen auf Benutzer.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64E57">
        <w:rPr>
          <w:rFonts w:ascii="Arial" w:hAnsi="Arial" w:cs="Arial"/>
          <w:color w:val="000000"/>
          <w:sz w:val="22"/>
          <w:szCs w:val="22"/>
        </w:rPr>
        <w:t xml:space="preserve">Die Studie zielt darauf ab, diese Lücke zu schließen und </w:t>
      </w:r>
      <w:ins w:id="2" w:author="Anka K" w:date="2023-06-26T09:23:00Z">
        <w:r w:rsidR="00111F39">
          <w:rPr>
            <w:rFonts w:ascii="Arial" w:hAnsi="Arial" w:cs="Arial"/>
            <w:color w:val="000000"/>
            <w:sz w:val="22"/>
            <w:szCs w:val="22"/>
          </w:rPr>
          <w:t xml:space="preserve">Faktoren zu identifizieren, die </w:t>
        </w:r>
      </w:ins>
      <w:r w:rsidRPr="00064E57">
        <w:rPr>
          <w:rFonts w:ascii="Arial" w:hAnsi="Arial" w:cs="Arial"/>
          <w:color w:val="000000"/>
          <w:sz w:val="22"/>
          <w:szCs w:val="22"/>
        </w:rPr>
        <w:t>den Zusammenhang zwischen dem Nutzungsverhalten</w:t>
      </w:r>
      <w:ins w:id="3" w:author="Anka K" w:date="2023-06-26T09:23:00Z">
        <w:r w:rsidR="00111F39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 w:rsidR="00111F39">
          <w:rPr>
            <w:rFonts w:ascii="Arial" w:hAnsi="Arial" w:cs="Arial"/>
            <w:color w:val="000000"/>
            <w:sz w:val="22"/>
            <w:szCs w:val="22"/>
          </w:rPr>
          <w:t>und</w:t>
        </w:r>
      </w:ins>
      <w:del w:id="4" w:author="Anka K" w:date="2023-06-26T09:23:00Z"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 xml:space="preserve">, </w:delText>
        </w:r>
      </w:del>
      <w:ins w:id="5" w:author="Anka K" w:date="2023-06-26T09:23:00Z">
        <w:r w:rsidR="00111F39">
          <w:rPr>
            <w:rFonts w:ascii="Arial" w:hAnsi="Arial" w:cs="Arial"/>
            <w:color w:val="000000"/>
            <w:sz w:val="22"/>
            <w:szCs w:val="22"/>
          </w:rPr>
          <w:t>der</w:t>
        </w:r>
        <w:proofErr w:type="spellEnd"/>
        <w:r w:rsidR="00111F39">
          <w:rPr>
            <w:rFonts w:ascii="Arial" w:hAnsi="Arial" w:cs="Arial"/>
            <w:color w:val="000000"/>
            <w:sz w:val="22"/>
            <w:szCs w:val="22"/>
          </w:rPr>
          <w:t xml:space="preserve"> Erreichung von Studienzielen beeinflussen.</w:t>
        </w:r>
      </w:ins>
      <w:del w:id="6" w:author="Anka K" w:date="2023-06-26T09:23:00Z"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 xml:space="preserve">Informationsüberlastung und dem Wunsch nach KI-bezogenen Inhalten </w:delText>
        </w:r>
      </w:del>
      <w:del w:id="7" w:author="Anka K" w:date="2023-06-26T09:21:00Z"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 xml:space="preserve">bei Psychologiestudierenden </w:delText>
        </w:r>
      </w:del>
      <w:del w:id="8" w:author="Anka K" w:date="2023-06-26T09:23:00Z"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 xml:space="preserve">zu untersuchen. Zusätzlich soll analysiert werden, </w:delText>
        </w:r>
        <w:r w:rsidDel="00111F39">
          <w:rPr>
            <w:rFonts w:ascii="Arial" w:hAnsi="Arial" w:cs="Arial"/>
            <w:color w:val="000000"/>
            <w:sz w:val="22"/>
            <w:szCs w:val="22"/>
          </w:rPr>
          <w:delText xml:space="preserve">welche Faktoren (Persönlichkeit, Selbstwirksamkeitserwartungen) </w:delText>
        </w:r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 xml:space="preserve">den Zusammenhang zwischen täglicher Nutzung </w:delText>
        </w:r>
        <w:r w:rsidDel="00111F39">
          <w:rPr>
            <w:rFonts w:ascii="Arial" w:hAnsi="Arial" w:cs="Arial"/>
            <w:color w:val="000000"/>
            <w:sz w:val="22"/>
            <w:szCs w:val="22"/>
          </w:rPr>
          <w:delText xml:space="preserve">von ChatGPT </w:delText>
        </w:r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>und Informationsüberlastung vermindern</w:delText>
        </w:r>
        <w:r w:rsidDel="00111F39">
          <w:rPr>
            <w:rFonts w:ascii="Arial" w:hAnsi="Arial" w:cs="Arial"/>
            <w:color w:val="000000"/>
            <w:sz w:val="22"/>
            <w:szCs w:val="22"/>
          </w:rPr>
          <w:delText xml:space="preserve"> können</w:delText>
        </w:r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>.</w:delText>
        </w:r>
        <w:r w:rsidDel="00111F39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ins w:id="9" w:author="Anka K" w:date="2023-06-26T09:24:00Z">
        <w:r w:rsidR="00111F39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064E57">
        <w:rPr>
          <w:rFonts w:ascii="Arial" w:hAnsi="Arial" w:cs="Arial"/>
          <w:color w:val="000000"/>
          <w:sz w:val="22"/>
          <w:szCs w:val="22"/>
        </w:rPr>
        <w:t xml:space="preserve">Die Ergebnisse der Studie können wichtige Erkenntnisse über die Auswirkungen der Nutzung von KI-Sprachmodellen auf die </w:t>
      </w:r>
      <w:ins w:id="10" w:author="Anka K" w:date="2023-06-26T09:24:00Z">
        <w:r w:rsidR="00111F39">
          <w:rPr>
            <w:rFonts w:ascii="Arial" w:hAnsi="Arial" w:cs="Arial"/>
            <w:color w:val="000000"/>
            <w:sz w:val="22"/>
            <w:szCs w:val="22"/>
          </w:rPr>
          <w:t xml:space="preserve">Erreichung von Studienzielen, die Motivation Studierender, und deren Einstellung gegenüber Sprach-KIs liefern </w:t>
        </w:r>
      </w:ins>
      <w:del w:id="11" w:author="Anka K" w:date="2023-06-26T09:24:00Z">
        <w:r w:rsidDel="00111F39">
          <w:rPr>
            <w:rFonts w:ascii="Arial" w:hAnsi="Arial" w:cs="Arial"/>
            <w:color w:val="000000"/>
            <w:sz w:val="22"/>
            <w:szCs w:val="22"/>
          </w:rPr>
          <w:delText>m</w:delText>
        </w:r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>entale Gesundheit</w:delText>
        </w:r>
        <w:r w:rsidDel="00111F39">
          <w:rPr>
            <w:rFonts w:ascii="Arial" w:hAnsi="Arial" w:cs="Arial"/>
            <w:color w:val="000000"/>
            <w:sz w:val="22"/>
            <w:szCs w:val="22"/>
          </w:rPr>
          <w:delText xml:space="preserve"> Studierender</w:delText>
        </w:r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 xml:space="preserve"> liefern </w:delText>
        </w:r>
      </w:del>
      <w:r w:rsidRPr="00064E57">
        <w:rPr>
          <w:rFonts w:ascii="Arial" w:hAnsi="Arial" w:cs="Arial"/>
          <w:color w:val="000000"/>
          <w:sz w:val="22"/>
          <w:szCs w:val="22"/>
        </w:rPr>
        <w:t>und Faktoren aufzeigen, die das Nutzungsverhalten und die Akzeptanz dieser Technologien beeinflussen.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64E57">
        <w:rPr>
          <w:rFonts w:ascii="Arial" w:hAnsi="Arial" w:cs="Arial"/>
          <w:color w:val="000000"/>
          <w:sz w:val="22"/>
          <w:szCs w:val="22"/>
        </w:rPr>
        <w:t xml:space="preserve">Anhand der Studienergebnisse können Universitäten gezielte Strategien entwickeln, um die Integration von </w:t>
      </w:r>
      <w:del w:id="12" w:author="Anka K" w:date="2023-06-26T09:25:00Z">
        <w:r w:rsidRPr="00064E57" w:rsidDel="00111F39">
          <w:rPr>
            <w:rFonts w:ascii="Arial" w:hAnsi="Arial" w:cs="Arial"/>
            <w:color w:val="000000"/>
            <w:sz w:val="22"/>
            <w:szCs w:val="22"/>
          </w:rPr>
          <w:delText>KI-gestützten Tools</w:delText>
        </w:r>
      </w:del>
      <w:ins w:id="13" w:author="Anka K" w:date="2023-06-26T09:25:00Z">
        <w:r w:rsidR="00111F39">
          <w:rPr>
            <w:rFonts w:ascii="Arial" w:hAnsi="Arial" w:cs="Arial"/>
            <w:color w:val="000000"/>
            <w:sz w:val="22"/>
            <w:szCs w:val="22"/>
          </w:rPr>
          <w:t>Sprach-KIs</w:t>
        </w:r>
      </w:ins>
      <w:r w:rsidRPr="00064E57">
        <w:rPr>
          <w:rFonts w:ascii="Arial" w:hAnsi="Arial" w:cs="Arial"/>
          <w:color w:val="000000"/>
          <w:sz w:val="22"/>
          <w:szCs w:val="22"/>
        </w:rPr>
        <w:t xml:space="preserve"> in Lehrpläne zu fördern und Studierende bei der Bewältigung potenzieller negativer Auswirkungen auf ihre mentale Gesundheit zu unterstützen. </w:t>
      </w:r>
      <w:r>
        <w:rPr>
          <w:rFonts w:ascii="Arial" w:hAnsi="Arial" w:cs="Arial"/>
          <w:color w:val="000000"/>
          <w:sz w:val="22"/>
          <w:szCs w:val="22"/>
        </w:rPr>
        <w:t xml:space="preserve">Das tägliche Nutzungsverhalten von </w:t>
      </w:r>
      <w:del w:id="14" w:author="Anka K" w:date="2023-06-26T09:25:00Z">
        <w:r w:rsidDel="00111F39">
          <w:rPr>
            <w:rFonts w:ascii="Arial" w:hAnsi="Arial" w:cs="Arial"/>
            <w:color w:val="000000"/>
            <w:sz w:val="22"/>
            <w:szCs w:val="22"/>
          </w:rPr>
          <w:delText xml:space="preserve">ChatGPT </w:delText>
        </w:r>
      </w:del>
      <w:ins w:id="15" w:author="Anka K" w:date="2023-06-26T09:25:00Z">
        <w:r w:rsidR="00111F39">
          <w:rPr>
            <w:rFonts w:ascii="Arial" w:hAnsi="Arial" w:cs="Arial"/>
            <w:color w:val="000000"/>
            <w:sz w:val="22"/>
            <w:szCs w:val="22"/>
          </w:rPr>
          <w:t xml:space="preserve">Sprach-KIs </w:t>
        </w:r>
      </w:ins>
      <w:r>
        <w:rPr>
          <w:rFonts w:ascii="Arial" w:hAnsi="Arial" w:cs="Arial"/>
          <w:color w:val="000000"/>
          <w:sz w:val="22"/>
          <w:szCs w:val="22"/>
        </w:rPr>
        <w:t xml:space="preserve">und dessen Auswirkungen werden an sechs konsekutiven Werktagen mittels Online-Fragebögen erfasst. Jeder Fragebogen dauert etwa 8 Minuten (48 Minuten insgesamt). </w:t>
      </w:r>
    </w:p>
    <w:sectPr w:rsidR="00B25ABC" w:rsidRPr="00064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ka K">
    <w15:presenceInfo w15:providerId="Windows Live" w15:userId="d62709a32bd26b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1F"/>
    <w:rsid w:val="00064E57"/>
    <w:rsid w:val="00111F39"/>
    <w:rsid w:val="00191323"/>
    <w:rsid w:val="0021572C"/>
    <w:rsid w:val="00334474"/>
    <w:rsid w:val="00663C87"/>
    <w:rsid w:val="007512CB"/>
    <w:rsid w:val="00B00F04"/>
    <w:rsid w:val="00B25ABC"/>
    <w:rsid w:val="00E251E0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5BB44"/>
  <w15:chartTrackingRefBased/>
  <w15:docId w15:val="{83C86214-FF0F-4752-AD55-625445A7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Revision">
    <w:name w:val="Revision"/>
    <w:hidden/>
    <w:uiPriority w:val="99"/>
    <w:semiHidden/>
    <w:rsid w:val="00111F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Cecil</dc:creator>
  <cp:keywords/>
  <dc:description/>
  <cp:lastModifiedBy>Anka K</cp:lastModifiedBy>
  <cp:revision>5</cp:revision>
  <dcterms:created xsi:type="dcterms:W3CDTF">2023-05-03T12:41:00Z</dcterms:created>
  <dcterms:modified xsi:type="dcterms:W3CDTF">2023-06-26T07:25:00Z</dcterms:modified>
</cp:coreProperties>
</file>